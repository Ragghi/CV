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75E6" w14:textId="3EA0F236" w:rsidR="0027281B" w:rsidRPr="004564F4" w:rsidRDefault="00A97985" w:rsidP="004564F4">
      <w:pPr>
        <w:spacing w:after="120" w:line="360" w:lineRule="auto"/>
        <w:ind w:left="170" w:firstLine="709"/>
        <w:jc w:val="center"/>
        <w:rPr>
          <w:b/>
          <w:bCs/>
        </w:rPr>
      </w:pPr>
      <w:r w:rsidRPr="004564F4">
        <w:rPr>
          <w:b/>
          <w:bCs/>
        </w:rPr>
        <w:t>Storytelling (</w:t>
      </w:r>
      <w:r w:rsidR="0027281B" w:rsidRPr="004564F4">
        <w:rPr>
          <w:b/>
          <w:bCs/>
        </w:rPr>
        <w:t>Discurso Entrevista</w:t>
      </w:r>
      <w:r w:rsidRPr="004564F4">
        <w:rPr>
          <w:b/>
          <w:bCs/>
        </w:rPr>
        <w:t>)</w:t>
      </w:r>
    </w:p>
    <w:p w14:paraId="5CC43FC7" w14:textId="776BF540" w:rsidR="00A8789A" w:rsidRPr="004564F4" w:rsidRDefault="00A8789A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 xml:space="preserve">Meu nome é Gustavo, tenho 35 anos, </w:t>
      </w:r>
      <w:r w:rsidR="005E4649">
        <w:rPr>
          <w:sz w:val="22"/>
          <w:szCs w:val="22"/>
        </w:rPr>
        <w:t xml:space="preserve">sou </w:t>
      </w:r>
      <w:r w:rsidRPr="004564F4">
        <w:rPr>
          <w:sz w:val="22"/>
          <w:szCs w:val="22"/>
        </w:rPr>
        <w:t>casado</w:t>
      </w:r>
      <w:r w:rsidR="00BF1477" w:rsidRPr="004564F4">
        <w:rPr>
          <w:sz w:val="22"/>
          <w:szCs w:val="22"/>
        </w:rPr>
        <w:t>,</w:t>
      </w:r>
      <w:r w:rsidRPr="004564F4">
        <w:rPr>
          <w:sz w:val="22"/>
          <w:szCs w:val="22"/>
        </w:rPr>
        <w:t xml:space="preserve"> não tenho filhos ainda, somente dois filhos de pelos</w:t>
      </w:r>
      <w:r w:rsidR="00BF1477" w:rsidRPr="004564F4">
        <w:rPr>
          <w:sz w:val="22"/>
          <w:szCs w:val="22"/>
        </w:rPr>
        <w:t xml:space="preserve"> e </w:t>
      </w:r>
      <w:r w:rsidR="005E4649">
        <w:rPr>
          <w:sz w:val="22"/>
          <w:szCs w:val="22"/>
        </w:rPr>
        <w:t xml:space="preserve">eu </w:t>
      </w:r>
      <w:r w:rsidR="00BF1477" w:rsidRPr="004564F4">
        <w:rPr>
          <w:sz w:val="22"/>
          <w:szCs w:val="22"/>
        </w:rPr>
        <w:t>amo café</w:t>
      </w:r>
      <w:r w:rsidRPr="004564F4">
        <w:rPr>
          <w:sz w:val="22"/>
          <w:szCs w:val="22"/>
        </w:rPr>
        <w:t>.</w:t>
      </w:r>
    </w:p>
    <w:p w14:paraId="11DBC1F2" w14:textId="0D243376" w:rsidR="00BF1477" w:rsidRPr="004564F4" w:rsidRDefault="00A8789A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 xml:space="preserve">Estou na área de tecnologia há 12 anos, iniciei em um grande laboratório aqui de Rio Claro, como Supervisor de TI, onde </w:t>
      </w:r>
      <w:r w:rsidR="00BF1477" w:rsidRPr="004564F4">
        <w:rPr>
          <w:sz w:val="22"/>
          <w:szCs w:val="22"/>
        </w:rPr>
        <w:t>liderava</w:t>
      </w:r>
      <w:r w:rsidRPr="004564F4">
        <w:rPr>
          <w:sz w:val="22"/>
          <w:szCs w:val="22"/>
        </w:rPr>
        <w:t xml:space="preserve"> uma equipe de 4 pessoas, atuando tanto na parte de hardware </w:t>
      </w:r>
      <w:r w:rsidR="00BF1477" w:rsidRPr="004564F4">
        <w:rPr>
          <w:sz w:val="22"/>
          <w:szCs w:val="22"/>
        </w:rPr>
        <w:t xml:space="preserve">quanto </w:t>
      </w:r>
      <w:r w:rsidR="005E4649">
        <w:rPr>
          <w:sz w:val="22"/>
          <w:szCs w:val="22"/>
        </w:rPr>
        <w:t xml:space="preserve">na </w:t>
      </w:r>
      <w:r w:rsidR="00BF1477" w:rsidRPr="004564F4">
        <w:rPr>
          <w:sz w:val="22"/>
          <w:szCs w:val="22"/>
        </w:rPr>
        <w:t>de</w:t>
      </w:r>
      <w:r w:rsidRPr="004564F4">
        <w:rPr>
          <w:sz w:val="22"/>
          <w:szCs w:val="22"/>
        </w:rPr>
        <w:t xml:space="preserve"> software</w:t>
      </w:r>
      <w:r w:rsidR="005E4649">
        <w:rPr>
          <w:sz w:val="22"/>
          <w:szCs w:val="22"/>
        </w:rPr>
        <w:t xml:space="preserve"> da empresa</w:t>
      </w:r>
      <w:r w:rsidRPr="004564F4">
        <w:rPr>
          <w:sz w:val="22"/>
          <w:szCs w:val="22"/>
        </w:rPr>
        <w:t xml:space="preserve">. </w:t>
      </w:r>
    </w:p>
    <w:p w14:paraId="74E1B264" w14:textId="188E325F" w:rsidR="00A8789A" w:rsidRPr="004564F4" w:rsidRDefault="00A8789A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 xml:space="preserve">Foi </w:t>
      </w:r>
      <w:r w:rsidR="00BF1477" w:rsidRPr="004564F4">
        <w:rPr>
          <w:sz w:val="22"/>
          <w:szCs w:val="22"/>
        </w:rPr>
        <w:t>nesse período que</w:t>
      </w:r>
      <w:r w:rsidRPr="004564F4">
        <w:rPr>
          <w:sz w:val="22"/>
          <w:szCs w:val="22"/>
        </w:rPr>
        <w:t xml:space="preserve"> me apaixonei </w:t>
      </w:r>
      <w:r w:rsidR="00BF1477" w:rsidRPr="004564F4">
        <w:rPr>
          <w:sz w:val="22"/>
          <w:szCs w:val="22"/>
        </w:rPr>
        <w:t>por tecnologia,</w:t>
      </w:r>
      <w:r w:rsidRPr="004564F4">
        <w:rPr>
          <w:sz w:val="22"/>
          <w:szCs w:val="22"/>
        </w:rPr>
        <w:t xml:space="preserve"> cursei </w:t>
      </w:r>
      <w:r w:rsidR="00BF1477" w:rsidRPr="004564F4">
        <w:rPr>
          <w:sz w:val="22"/>
          <w:szCs w:val="22"/>
        </w:rPr>
        <w:t>a</w:t>
      </w:r>
      <w:r w:rsidRPr="004564F4">
        <w:rPr>
          <w:sz w:val="22"/>
          <w:szCs w:val="22"/>
        </w:rPr>
        <w:t xml:space="preserve"> faculdade de sistemas de informação e decidi que gostaria de entrar em uma empresa </w:t>
      </w:r>
      <w:r w:rsidR="00BF1477" w:rsidRPr="004564F4">
        <w:rPr>
          <w:sz w:val="22"/>
          <w:szCs w:val="22"/>
        </w:rPr>
        <w:t>d</w:t>
      </w:r>
      <w:r w:rsidR="005E4649">
        <w:rPr>
          <w:sz w:val="22"/>
          <w:szCs w:val="22"/>
        </w:rPr>
        <w:t>a área</w:t>
      </w:r>
      <w:r w:rsidR="0027281B" w:rsidRPr="004564F4">
        <w:rPr>
          <w:sz w:val="22"/>
          <w:szCs w:val="22"/>
        </w:rPr>
        <w:t>.</w:t>
      </w:r>
    </w:p>
    <w:p w14:paraId="46C312C3" w14:textId="422218BE" w:rsidR="0027281B" w:rsidRPr="004564F4" w:rsidRDefault="00BF1477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>C</w:t>
      </w:r>
      <w:r w:rsidR="00584CD4" w:rsidRPr="004564F4">
        <w:rPr>
          <w:sz w:val="22"/>
          <w:szCs w:val="22"/>
        </w:rPr>
        <w:t>onheci a Luxfacta, onde me candidatei para um cargo de QA,</w:t>
      </w:r>
      <w:r w:rsidRPr="004564F4">
        <w:rPr>
          <w:sz w:val="22"/>
          <w:szCs w:val="22"/>
        </w:rPr>
        <w:t xml:space="preserve"> porém na entrevista</w:t>
      </w:r>
      <w:r w:rsidR="00584CD4" w:rsidRPr="004564F4">
        <w:rPr>
          <w:sz w:val="22"/>
          <w:szCs w:val="22"/>
        </w:rPr>
        <w:t xml:space="preserve"> </w:t>
      </w:r>
      <w:r w:rsidRPr="004564F4">
        <w:rPr>
          <w:sz w:val="22"/>
          <w:szCs w:val="22"/>
        </w:rPr>
        <w:t>percebi que não era o que</w:t>
      </w:r>
      <w:r w:rsidR="005E4649">
        <w:rPr>
          <w:sz w:val="22"/>
          <w:szCs w:val="22"/>
        </w:rPr>
        <w:t xml:space="preserve"> eu</w:t>
      </w:r>
      <w:r w:rsidRPr="004564F4">
        <w:rPr>
          <w:sz w:val="22"/>
          <w:szCs w:val="22"/>
        </w:rPr>
        <w:t xml:space="preserve"> buscava</w:t>
      </w:r>
      <w:r w:rsidR="00584CD4" w:rsidRPr="004564F4">
        <w:rPr>
          <w:sz w:val="22"/>
          <w:szCs w:val="22"/>
        </w:rPr>
        <w:t xml:space="preserve">, </w:t>
      </w:r>
      <w:r w:rsidRPr="004564F4">
        <w:rPr>
          <w:sz w:val="22"/>
          <w:szCs w:val="22"/>
        </w:rPr>
        <w:t>mas a recrutadora disse que</w:t>
      </w:r>
      <w:r w:rsidR="00584CD4" w:rsidRPr="004564F4">
        <w:rPr>
          <w:sz w:val="22"/>
          <w:szCs w:val="22"/>
        </w:rPr>
        <w:t xml:space="preserve"> existiam outras vagas em aberto</w:t>
      </w:r>
      <w:r w:rsidRPr="004564F4">
        <w:rPr>
          <w:sz w:val="22"/>
          <w:szCs w:val="22"/>
        </w:rPr>
        <w:t xml:space="preserve"> </w:t>
      </w:r>
      <w:r w:rsidR="00584CD4" w:rsidRPr="004564F4">
        <w:rPr>
          <w:sz w:val="22"/>
          <w:szCs w:val="22"/>
        </w:rPr>
        <w:t>(uma delas de Analista de Requisitos)</w:t>
      </w:r>
      <w:r w:rsidRPr="004564F4">
        <w:rPr>
          <w:sz w:val="22"/>
          <w:szCs w:val="22"/>
        </w:rPr>
        <w:t>.</w:t>
      </w:r>
      <w:r w:rsidR="00584CD4" w:rsidRPr="004564F4">
        <w:rPr>
          <w:sz w:val="22"/>
          <w:szCs w:val="22"/>
        </w:rPr>
        <w:t xml:space="preserve"> </w:t>
      </w:r>
      <w:r w:rsidRPr="004564F4">
        <w:rPr>
          <w:sz w:val="22"/>
          <w:szCs w:val="22"/>
        </w:rPr>
        <w:t>A</w:t>
      </w:r>
      <w:r w:rsidR="00584CD4" w:rsidRPr="004564F4">
        <w:rPr>
          <w:sz w:val="22"/>
          <w:szCs w:val="22"/>
        </w:rPr>
        <w:t xml:space="preserve"> recrutadora me apresentou </w:t>
      </w:r>
      <w:r w:rsidRPr="004564F4">
        <w:rPr>
          <w:sz w:val="22"/>
          <w:szCs w:val="22"/>
        </w:rPr>
        <w:t>as vagas</w:t>
      </w:r>
      <w:r w:rsidR="00CB2950">
        <w:rPr>
          <w:sz w:val="22"/>
          <w:szCs w:val="22"/>
        </w:rPr>
        <w:t xml:space="preserve"> em aberto</w:t>
      </w:r>
      <w:r w:rsidRPr="004564F4">
        <w:rPr>
          <w:sz w:val="22"/>
          <w:szCs w:val="22"/>
        </w:rPr>
        <w:t xml:space="preserve"> e como me interessei pela vaga de Analista ela explicou o que ele</w:t>
      </w:r>
      <w:r w:rsidR="00584CD4" w:rsidRPr="004564F4">
        <w:rPr>
          <w:sz w:val="22"/>
          <w:szCs w:val="22"/>
        </w:rPr>
        <w:t xml:space="preserve"> fazia no </w:t>
      </w:r>
      <w:r w:rsidR="00A97985" w:rsidRPr="004564F4">
        <w:rPr>
          <w:sz w:val="22"/>
          <w:szCs w:val="22"/>
        </w:rPr>
        <w:t>dia a dia</w:t>
      </w:r>
      <w:r w:rsidRPr="004564F4">
        <w:rPr>
          <w:sz w:val="22"/>
          <w:szCs w:val="22"/>
        </w:rPr>
        <w:t>,</w:t>
      </w:r>
      <w:r w:rsidR="00584CD4" w:rsidRPr="004564F4">
        <w:rPr>
          <w:sz w:val="22"/>
          <w:szCs w:val="22"/>
        </w:rPr>
        <w:t xml:space="preserve"> me identifiquei, </w:t>
      </w:r>
      <w:r w:rsidR="00D169C6">
        <w:rPr>
          <w:sz w:val="22"/>
          <w:szCs w:val="22"/>
        </w:rPr>
        <w:t>m</w:t>
      </w:r>
      <w:r w:rsidR="00584CD4" w:rsidRPr="004564F4">
        <w:rPr>
          <w:sz w:val="22"/>
          <w:szCs w:val="22"/>
        </w:rPr>
        <w:t xml:space="preserve">e candidatei </w:t>
      </w:r>
      <w:r w:rsidRPr="004564F4">
        <w:rPr>
          <w:sz w:val="22"/>
          <w:szCs w:val="22"/>
        </w:rPr>
        <w:t xml:space="preserve">e consegui </w:t>
      </w:r>
      <w:r w:rsidR="00584CD4" w:rsidRPr="004564F4">
        <w:rPr>
          <w:sz w:val="22"/>
          <w:szCs w:val="22"/>
        </w:rPr>
        <w:t>a vaga.</w:t>
      </w:r>
    </w:p>
    <w:p w14:paraId="72B8A179" w14:textId="1C524C87" w:rsidR="00584CD4" w:rsidRPr="004564F4" w:rsidRDefault="00584CD4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>Fui contratado como Analista de Requisitos Jr., passei por vários desafios que me ajudaram a adquirir conhecimento</w:t>
      </w:r>
      <w:r w:rsidR="00BF1477" w:rsidRPr="004564F4">
        <w:rPr>
          <w:sz w:val="22"/>
          <w:szCs w:val="22"/>
        </w:rPr>
        <w:t>, visibilidade</w:t>
      </w:r>
      <w:r w:rsidRPr="004564F4">
        <w:rPr>
          <w:sz w:val="22"/>
          <w:szCs w:val="22"/>
        </w:rPr>
        <w:t xml:space="preserve"> e cresc</w:t>
      </w:r>
      <w:r w:rsidR="00BF1477" w:rsidRPr="004564F4">
        <w:rPr>
          <w:sz w:val="22"/>
          <w:szCs w:val="22"/>
        </w:rPr>
        <w:t>imento</w:t>
      </w:r>
      <w:r w:rsidRPr="004564F4">
        <w:rPr>
          <w:sz w:val="22"/>
          <w:szCs w:val="22"/>
        </w:rPr>
        <w:t xml:space="preserve"> dentro da empresa, </w:t>
      </w:r>
      <w:r w:rsidR="00326650" w:rsidRPr="004564F4">
        <w:rPr>
          <w:sz w:val="22"/>
          <w:szCs w:val="22"/>
        </w:rPr>
        <w:t>chegando a</w:t>
      </w:r>
      <w:r w:rsidRPr="004564F4">
        <w:rPr>
          <w:sz w:val="22"/>
          <w:szCs w:val="22"/>
        </w:rPr>
        <w:t xml:space="preserve"> </w:t>
      </w:r>
      <w:r w:rsidR="00D169C6">
        <w:rPr>
          <w:sz w:val="22"/>
          <w:szCs w:val="22"/>
        </w:rPr>
        <w:t xml:space="preserve">Analista de Requisitos </w:t>
      </w:r>
      <w:r w:rsidRPr="004564F4">
        <w:rPr>
          <w:sz w:val="22"/>
          <w:szCs w:val="22"/>
        </w:rPr>
        <w:t xml:space="preserve">Sênior. </w:t>
      </w:r>
      <w:r w:rsidR="00326650" w:rsidRPr="004564F4">
        <w:rPr>
          <w:sz w:val="22"/>
          <w:szCs w:val="22"/>
        </w:rPr>
        <w:t>C</w:t>
      </w:r>
      <w:r w:rsidRPr="004564F4">
        <w:rPr>
          <w:sz w:val="22"/>
          <w:szCs w:val="22"/>
        </w:rPr>
        <w:t xml:space="preserve">omo analista, </w:t>
      </w:r>
      <w:r w:rsidR="00326650" w:rsidRPr="004564F4">
        <w:rPr>
          <w:sz w:val="22"/>
          <w:szCs w:val="22"/>
        </w:rPr>
        <w:t xml:space="preserve">obtive várias oportunidades para liderar projetos que no momento estavam sem gerentes, </w:t>
      </w:r>
      <w:r w:rsidRPr="004564F4">
        <w:rPr>
          <w:sz w:val="22"/>
          <w:szCs w:val="22"/>
        </w:rPr>
        <w:t>inclusive um projeto particular do CEO</w:t>
      </w:r>
      <w:r w:rsidR="00CB2950">
        <w:rPr>
          <w:sz w:val="22"/>
          <w:szCs w:val="22"/>
        </w:rPr>
        <w:t>.</w:t>
      </w:r>
      <w:r w:rsidRPr="004564F4">
        <w:rPr>
          <w:sz w:val="22"/>
          <w:szCs w:val="22"/>
        </w:rPr>
        <w:t xml:space="preserve"> </w:t>
      </w:r>
      <w:r w:rsidR="00CB2950">
        <w:rPr>
          <w:sz w:val="22"/>
          <w:szCs w:val="22"/>
        </w:rPr>
        <w:t>E</w:t>
      </w:r>
      <w:r w:rsidR="00D169C6">
        <w:rPr>
          <w:sz w:val="22"/>
          <w:szCs w:val="22"/>
        </w:rPr>
        <w:t>u liderava</w:t>
      </w:r>
      <w:r w:rsidR="00D169C6" w:rsidRPr="004564F4">
        <w:rPr>
          <w:sz w:val="22"/>
          <w:szCs w:val="22"/>
        </w:rPr>
        <w:t xml:space="preserve"> </w:t>
      </w:r>
      <w:r w:rsidR="00D75399" w:rsidRPr="004564F4">
        <w:rPr>
          <w:sz w:val="22"/>
          <w:szCs w:val="22"/>
        </w:rPr>
        <w:t xml:space="preserve">as Squads e </w:t>
      </w:r>
      <w:r w:rsidR="00D169C6">
        <w:rPr>
          <w:sz w:val="22"/>
          <w:szCs w:val="22"/>
        </w:rPr>
        <w:t xml:space="preserve">cuidava </w:t>
      </w:r>
      <w:r w:rsidR="00D75399" w:rsidRPr="004564F4">
        <w:rPr>
          <w:sz w:val="22"/>
          <w:szCs w:val="22"/>
        </w:rPr>
        <w:t>da equipe</w:t>
      </w:r>
      <w:r w:rsidR="00326650" w:rsidRPr="004564F4">
        <w:rPr>
          <w:sz w:val="22"/>
          <w:szCs w:val="22"/>
        </w:rPr>
        <w:t>. Um pouco antes desse período foi quando conheci e me apaixonei pela agilidade e o que ela é capaz de fazer com as equipes, então esse projeto foi uma experiência ótima para implantar tudo</w:t>
      </w:r>
      <w:r w:rsidR="00CB2950">
        <w:rPr>
          <w:sz w:val="22"/>
          <w:szCs w:val="22"/>
        </w:rPr>
        <w:t xml:space="preserve"> o</w:t>
      </w:r>
      <w:r w:rsidR="00326650" w:rsidRPr="004564F4">
        <w:rPr>
          <w:sz w:val="22"/>
          <w:szCs w:val="22"/>
        </w:rPr>
        <w:t xml:space="preserve"> que</w:t>
      </w:r>
      <w:r w:rsidR="00CB2950">
        <w:rPr>
          <w:sz w:val="22"/>
          <w:szCs w:val="22"/>
        </w:rPr>
        <w:t xml:space="preserve"> eu</w:t>
      </w:r>
      <w:r w:rsidR="00326650" w:rsidRPr="004564F4">
        <w:rPr>
          <w:sz w:val="22"/>
          <w:szCs w:val="22"/>
        </w:rPr>
        <w:t xml:space="preserve"> havia estudado, pois possuía autonomia. O CEO juntamente com seu sócio eram os PO`s, enquanto eu era o líder e Scrum Master da equipe</w:t>
      </w:r>
      <w:r w:rsidR="00D75399" w:rsidRPr="004564F4">
        <w:rPr>
          <w:sz w:val="22"/>
          <w:szCs w:val="22"/>
        </w:rPr>
        <w:t xml:space="preserve">. Facilitava as reuniões (planning, daily, </w:t>
      </w:r>
      <w:r w:rsidR="00326650" w:rsidRPr="004564F4">
        <w:rPr>
          <w:sz w:val="22"/>
          <w:szCs w:val="22"/>
        </w:rPr>
        <w:t xml:space="preserve">review, refinamentos, </w:t>
      </w:r>
      <w:r w:rsidR="00D75399" w:rsidRPr="004564F4">
        <w:rPr>
          <w:sz w:val="22"/>
          <w:szCs w:val="22"/>
        </w:rPr>
        <w:t>retro)</w:t>
      </w:r>
      <w:r w:rsidR="00D169C6">
        <w:rPr>
          <w:sz w:val="22"/>
          <w:szCs w:val="22"/>
        </w:rPr>
        <w:t xml:space="preserve"> e</w:t>
      </w:r>
      <w:r w:rsidR="00D75399" w:rsidRPr="004564F4">
        <w:rPr>
          <w:sz w:val="22"/>
          <w:szCs w:val="22"/>
        </w:rPr>
        <w:t xml:space="preserve"> ajudava com </w:t>
      </w:r>
      <w:r w:rsidR="00326650" w:rsidRPr="004564F4">
        <w:rPr>
          <w:sz w:val="22"/>
          <w:szCs w:val="22"/>
        </w:rPr>
        <w:t>o</w:t>
      </w:r>
      <w:r w:rsidR="00D75399" w:rsidRPr="004564F4">
        <w:rPr>
          <w:sz w:val="22"/>
          <w:szCs w:val="22"/>
        </w:rPr>
        <w:t>s impedimentos.</w:t>
      </w:r>
      <w:r w:rsidR="00326650" w:rsidRPr="004564F4">
        <w:rPr>
          <w:sz w:val="22"/>
          <w:szCs w:val="22"/>
        </w:rPr>
        <w:t xml:space="preserve"> Conseguimos </w:t>
      </w:r>
      <w:r w:rsidR="00F5646A" w:rsidRPr="004564F4">
        <w:rPr>
          <w:sz w:val="22"/>
          <w:szCs w:val="22"/>
        </w:rPr>
        <w:t>realizar as entregas conforme desejado e o projeto foi um sucesso.</w:t>
      </w:r>
    </w:p>
    <w:p w14:paraId="0D906620" w14:textId="2CA9A34E" w:rsidR="008A4CDD" w:rsidRPr="004564F4" w:rsidRDefault="00D75399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>Foi então que a empresa fechou</w:t>
      </w:r>
      <w:r w:rsidR="00D169C6">
        <w:rPr>
          <w:sz w:val="22"/>
          <w:szCs w:val="22"/>
        </w:rPr>
        <w:t xml:space="preserve"> um</w:t>
      </w:r>
      <w:r w:rsidR="00F5646A" w:rsidRPr="004564F4">
        <w:rPr>
          <w:sz w:val="22"/>
          <w:szCs w:val="22"/>
        </w:rPr>
        <w:t xml:space="preserve"> contrato</w:t>
      </w:r>
      <w:r w:rsidRPr="004564F4">
        <w:rPr>
          <w:sz w:val="22"/>
          <w:szCs w:val="22"/>
        </w:rPr>
        <w:t xml:space="preserve"> com um grande cliente, </w:t>
      </w:r>
      <w:r w:rsidR="00F5646A" w:rsidRPr="004564F4">
        <w:rPr>
          <w:sz w:val="22"/>
          <w:szCs w:val="22"/>
        </w:rPr>
        <w:t xml:space="preserve">e </w:t>
      </w:r>
      <w:r w:rsidR="00D169C6">
        <w:rPr>
          <w:sz w:val="22"/>
          <w:szCs w:val="22"/>
        </w:rPr>
        <w:t>fui promovido</w:t>
      </w:r>
      <w:r w:rsidR="00D169C6" w:rsidRPr="004564F4">
        <w:rPr>
          <w:sz w:val="22"/>
          <w:szCs w:val="22"/>
        </w:rPr>
        <w:t xml:space="preserve"> </w:t>
      </w:r>
      <w:r w:rsidR="00CB2950">
        <w:rPr>
          <w:sz w:val="22"/>
          <w:szCs w:val="22"/>
        </w:rPr>
        <w:t>a</w:t>
      </w:r>
      <w:r w:rsidR="00F5646A" w:rsidRPr="004564F4">
        <w:rPr>
          <w:sz w:val="22"/>
          <w:szCs w:val="22"/>
        </w:rPr>
        <w:t xml:space="preserve">o cargo de </w:t>
      </w:r>
      <w:r w:rsidRPr="004564F4">
        <w:rPr>
          <w:sz w:val="22"/>
          <w:szCs w:val="22"/>
        </w:rPr>
        <w:t>Gerente de Projetos</w:t>
      </w:r>
      <w:r w:rsidR="00D169C6">
        <w:rPr>
          <w:sz w:val="22"/>
          <w:szCs w:val="22"/>
        </w:rPr>
        <w:t>,</w:t>
      </w:r>
      <w:r w:rsidRPr="004564F4">
        <w:rPr>
          <w:sz w:val="22"/>
          <w:szCs w:val="22"/>
        </w:rPr>
        <w:t xml:space="preserve"> </w:t>
      </w:r>
      <w:r w:rsidR="00F5646A" w:rsidRPr="004564F4">
        <w:rPr>
          <w:sz w:val="22"/>
          <w:szCs w:val="22"/>
        </w:rPr>
        <w:t>cuidando dos projetos deste novo cliente</w:t>
      </w:r>
      <w:r w:rsidR="00CB2950">
        <w:rPr>
          <w:sz w:val="22"/>
          <w:szCs w:val="22"/>
        </w:rPr>
        <w:t>.</w:t>
      </w:r>
      <w:r w:rsidRPr="004564F4">
        <w:rPr>
          <w:sz w:val="22"/>
          <w:szCs w:val="22"/>
        </w:rPr>
        <w:t xml:space="preserve"> </w:t>
      </w:r>
      <w:r w:rsidR="00CB2950">
        <w:rPr>
          <w:sz w:val="22"/>
          <w:szCs w:val="22"/>
        </w:rPr>
        <w:t>F</w:t>
      </w:r>
      <w:r w:rsidR="00F5646A" w:rsidRPr="004564F4">
        <w:rPr>
          <w:sz w:val="22"/>
          <w:szCs w:val="22"/>
        </w:rPr>
        <w:t xml:space="preserve">oram mais de </w:t>
      </w:r>
      <w:r w:rsidRPr="004564F4">
        <w:rPr>
          <w:sz w:val="22"/>
          <w:szCs w:val="22"/>
        </w:rPr>
        <w:t xml:space="preserve">23000 </w:t>
      </w:r>
      <w:r w:rsidR="00D169C6">
        <w:rPr>
          <w:sz w:val="22"/>
          <w:szCs w:val="22"/>
        </w:rPr>
        <w:t xml:space="preserve">horas </w:t>
      </w:r>
      <w:r w:rsidRPr="004564F4">
        <w:rPr>
          <w:sz w:val="22"/>
          <w:szCs w:val="22"/>
        </w:rPr>
        <w:t>de projetos</w:t>
      </w:r>
      <w:r w:rsidR="00F5646A" w:rsidRPr="004564F4">
        <w:rPr>
          <w:sz w:val="22"/>
          <w:szCs w:val="22"/>
        </w:rPr>
        <w:t>, 16 colaboradores diretos, entre desenvolvedores e analistas de requisitos</w:t>
      </w:r>
      <w:r w:rsidRPr="004564F4">
        <w:rPr>
          <w:sz w:val="22"/>
          <w:szCs w:val="22"/>
        </w:rPr>
        <w:t>. Iniciamos com um projeto muito importante para o cliente, que era a implantação de alguns sistemas na Argentina, onde eles haviam comprado uma empresa,</w:t>
      </w:r>
      <w:r w:rsidR="00B90A23" w:rsidRPr="004564F4">
        <w:rPr>
          <w:sz w:val="22"/>
          <w:szCs w:val="22"/>
        </w:rPr>
        <w:t xml:space="preserve"> e precisavam implantar os sistemas com as devidas adaptações.</w:t>
      </w:r>
      <w:r w:rsidRPr="004564F4">
        <w:rPr>
          <w:sz w:val="22"/>
          <w:szCs w:val="22"/>
        </w:rPr>
        <w:t xml:space="preserve"> </w:t>
      </w:r>
      <w:r w:rsidR="00B90A23" w:rsidRPr="004564F4">
        <w:rPr>
          <w:sz w:val="22"/>
          <w:szCs w:val="22"/>
        </w:rPr>
        <w:t>O</w:t>
      </w:r>
      <w:r w:rsidRPr="004564F4">
        <w:rPr>
          <w:sz w:val="22"/>
          <w:szCs w:val="22"/>
        </w:rPr>
        <w:t xml:space="preserve"> cliente </w:t>
      </w:r>
      <w:r w:rsidR="00B90A23" w:rsidRPr="004564F4">
        <w:rPr>
          <w:sz w:val="22"/>
          <w:szCs w:val="22"/>
        </w:rPr>
        <w:t>utilizava o método</w:t>
      </w:r>
      <w:r w:rsidRPr="004564F4">
        <w:rPr>
          <w:sz w:val="22"/>
          <w:szCs w:val="22"/>
        </w:rPr>
        <w:t xml:space="preserve"> </w:t>
      </w:r>
      <w:r w:rsidR="00B90A23" w:rsidRPr="004564F4">
        <w:rPr>
          <w:sz w:val="22"/>
          <w:szCs w:val="22"/>
        </w:rPr>
        <w:t>de</w:t>
      </w:r>
      <w:r w:rsidRPr="004564F4">
        <w:rPr>
          <w:sz w:val="22"/>
          <w:szCs w:val="22"/>
        </w:rPr>
        <w:t xml:space="preserve"> projetos em cascata, porém para </w:t>
      </w:r>
      <w:r w:rsidR="00B90A23" w:rsidRPr="004564F4">
        <w:rPr>
          <w:sz w:val="22"/>
          <w:szCs w:val="22"/>
        </w:rPr>
        <w:t>possuir</w:t>
      </w:r>
      <w:r w:rsidRPr="004564F4">
        <w:rPr>
          <w:sz w:val="22"/>
          <w:szCs w:val="22"/>
        </w:rPr>
        <w:t xml:space="preserve"> um melhor desempenho da equipe</w:t>
      </w:r>
      <w:r w:rsidR="00B90A23" w:rsidRPr="004564F4">
        <w:rPr>
          <w:sz w:val="22"/>
          <w:szCs w:val="22"/>
        </w:rPr>
        <w:t xml:space="preserve">, </w:t>
      </w:r>
      <w:r w:rsidRPr="004564F4">
        <w:rPr>
          <w:sz w:val="22"/>
          <w:szCs w:val="22"/>
        </w:rPr>
        <w:t xml:space="preserve">uma das minhas primeiras ações como GP </w:t>
      </w:r>
      <w:r w:rsidR="00D169C6">
        <w:rPr>
          <w:sz w:val="22"/>
          <w:szCs w:val="22"/>
        </w:rPr>
        <w:t>foi implantar</w:t>
      </w:r>
      <w:r w:rsidR="00D169C6" w:rsidRPr="004564F4">
        <w:rPr>
          <w:sz w:val="22"/>
          <w:szCs w:val="22"/>
        </w:rPr>
        <w:t xml:space="preserve"> </w:t>
      </w:r>
      <w:r w:rsidRPr="004564F4">
        <w:rPr>
          <w:sz w:val="22"/>
          <w:szCs w:val="22"/>
        </w:rPr>
        <w:t>um modelo híbrido, para o cliente era apresentado</w:t>
      </w:r>
      <w:r w:rsidR="00D169C6">
        <w:rPr>
          <w:sz w:val="22"/>
          <w:szCs w:val="22"/>
        </w:rPr>
        <w:t xml:space="preserve"> o</w:t>
      </w:r>
      <w:r w:rsidRPr="004564F4">
        <w:rPr>
          <w:sz w:val="22"/>
          <w:szCs w:val="22"/>
        </w:rPr>
        <w:t xml:space="preserve"> modelo cascata, com cronogramas, planejamento completo</w:t>
      </w:r>
      <w:r w:rsidR="00B90A23" w:rsidRPr="004564F4">
        <w:rPr>
          <w:sz w:val="22"/>
          <w:szCs w:val="22"/>
        </w:rPr>
        <w:t>, e</w:t>
      </w:r>
      <w:r w:rsidRPr="004564F4">
        <w:rPr>
          <w:sz w:val="22"/>
          <w:szCs w:val="22"/>
        </w:rPr>
        <w:t xml:space="preserve"> internamente</w:t>
      </w:r>
      <w:r w:rsidR="00EC4BE4">
        <w:rPr>
          <w:sz w:val="22"/>
          <w:szCs w:val="22"/>
        </w:rPr>
        <w:t>,</w:t>
      </w:r>
      <w:r w:rsidRPr="004564F4">
        <w:rPr>
          <w:sz w:val="22"/>
          <w:szCs w:val="22"/>
        </w:rPr>
        <w:t xml:space="preserve"> na fábrica, os projetos eram tratados como Scrum</w:t>
      </w:r>
      <w:r w:rsidR="00EE69F0" w:rsidRPr="004564F4">
        <w:rPr>
          <w:sz w:val="22"/>
          <w:szCs w:val="22"/>
        </w:rPr>
        <w:t>.</w:t>
      </w:r>
      <w:r w:rsidRPr="004564F4">
        <w:rPr>
          <w:sz w:val="22"/>
          <w:szCs w:val="22"/>
        </w:rPr>
        <w:t xml:space="preserve"> </w:t>
      </w:r>
      <w:r w:rsidR="00EE69F0" w:rsidRPr="004564F4">
        <w:rPr>
          <w:sz w:val="22"/>
          <w:szCs w:val="22"/>
        </w:rPr>
        <w:t>Era realizada a reunião para refinamento do backlog</w:t>
      </w:r>
      <w:r w:rsidRPr="004564F4">
        <w:rPr>
          <w:sz w:val="22"/>
          <w:szCs w:val="22"/>
        </w:rPr>
        <w:t>, depois na planning o Analista de Requisitos fazia o papel do PO e eu era o SM</w:t>
      </w:r>
      <w:r w:rsidR="00EE69F0" w:rsidRPr="004564F4">
        <w:rPr>
          <w:sz w:val="22"/>
          <w:szCs w:val="22"/>
        </w:rPr>
        <w:t xml:space="preserve">. </w:t>
      </w:r>
      <w:r w:rsidR="00EC4BE4">
        <w:rPr>
          <w:sz w:val="22"/>
          <w:szCs w:val="22"/>
        </w:rPr>
        <w:t>Com o</w:t>
      </w:r>
      <w:r w:rsidR="00EC4BE4" w:rsidRPr="004564F4">
        <w:rPr>
          <w:sz w:val="22"/>
          <w:szCs w:val="22"/>
        </w:rPr>
        <w:t xml:space="preserve"> </w:t>
      </w:r>
      <w:r w:rsidR="00EE69F0" w:rsidRPr="004564F4">
        <w:rPr>
          <w:sz w:val="22"/>
          <w:szCs w:val="22"/>
        </w:rPr>
        <w:t xml:space="preserve">backlog priorizado, realizávamos a planning para um </w:t>
      </w:r>
      <w:r w:rsidR="00CB2950">
        <w:rPr>
          <w:sz w:val="22"/>
          <w:szCs w:val="22"/>
        </w:rPr>
        <w:t>s</w:t>
      </w:r>
      <w:r w:rsidR="00EE69F0" w:rsidRPr="004564F4">
        <w:rPr>
          <w:sz w:val="22"/>
          <w:szCs w:val="22"/>
        </w:rPr>
        <w:t>print de uma semana, e ao longo dos sprints o Analista trabalhava o backlog (escopo) com o cliente e eu</w:t>
      </w:r>
      <w:r w:rsidRPr="004564F4">
        <w:rPr>
          <w:sz w:val="22"/>
          <w:szCs w:val="22"/>
        </w:rPr>
        <w:t xml:space="preserve"> facilita</w:t>
      </w:r>
      <w:r w:rsidR="00EE69F0" w:rsidRPr="004564F4">
        <w:rPr>
          <w:sz w:val="22"/>
          <w:szCs w:val="22"/>
        </w:rPr>
        <w:t>va</w:t>
      </w:r>
      <w:r w:rsidRPr="004564F4">
        <w:rPr>
          <w:sz w:val="22"/>
          <w:szCs w:val="22"/>
        </w:rPr>
        <w:t xml:space="preserve"> as discussões</w:t>
      </w:r>
      <w:r w:rsidR="00CB2950">
        <w:rPr>
          <w:sz w:val="22"/>
          <w:szCs w:val="22"/>
        </w:rPr>
        <w:t>,</w:t>
      </w:r>
      <w:r w:rsidRPr="004564F4">
        <w:rPr>
          <w:sz w:val="22"/>
          <w:szCs w:val="22"/>
        </w:rPr>
        <w:t xml:space="preserve"> também </w:t>
      </w:r>
      <w:r w:rsidR="00EE69F0" w:rsidRPr="004564F4">
        <w:rPr>
          <w:sz w:val="22"/>
          <w:szCs w:val="22"/>
        </w:rPr>
        <w:t>retirava</w:t>
      </w:r>
      <w:r w:rsidRPr="004564F4">
        <w:rPr>
          <w:sz w:val="22"/>
          <w:szCs w:val="22"/>
        </w:rPr>
        <w:t xml:space="preserve"> todos os impedimentos necessários </w:t>
      </w:r>
      <w:r w:rsidR="00EE69F0" w:rsidRPr="004564F4">
        <w:rPr>
          <w:sz w:val="22"/>
          <w:szCs w:val="22"/>
        </w:rPr>
        <w:t>para o melhor andamento do sprint</w:t>
      </w:r>
      <w:r w:rsidRPr="004564F4">
        <w:rPr>
          <w:sz w:val="22"/>
          <w:szCs w:val="22"/>
        </w:rPr>
        <w:t xml:space="preserve">. Os desenvolvedores não sabiam </w:t>
      </w:r>
      <w:r w:rsidR="008A4CDD" w:rsidRPr="004564F4">
        <w:rPr>
          <w:sz w:val="22"/>
          <w:szCs w:val="22"/>
        </w:rPr>
        <w:t xml:space="preserve">quantas horas havíamos vendido, </w:t>
      </w:r>
      <w:r w:rsidR="00EE69F0" w:rsidRPr="004564F4">
        <w:rPr>
          <w:sz w:val="22"/>
          <w:szCs w:val="22"/>
        </w:rPr>
        <w:t>fazendo com que</w:t>
      </w:r>
      <w:r w:rsidR="008A4CDD" w:rsidRPr="004564F4">
        <w:rPr>
          <w:sz w:val="22"/>
          <w:szCs w:val="22"/>
        </w:rPr>
        <w:t xml:space="preserve"> </w:t>
      </w:r>
      <w:r w:rsidR="00EE69F0" w:rsidRPr="004564F4">
        <w:rPr>
          <w:sz w:val="22"/>
          <w:szCs w:val="22"/>
        </w:rPr>
        <w:t xml:space="preserve">o comprometimento com </w:t>
      </w:r>
      <w:r w:rsidR="008A4CDD" w:rsidRPr="004564F4">
        <w:rPr>
          <w:sz w:val="22"/>
          <w:szCs w:val="22"/>
        </w:rPr>
        <w:t xml:space="preserve">o projeto </w:t>
      </w:r>
      <w:r w:rsidR="00EE69F0" w:rsidRPr="004564F4">
        <w:rPr>
          <w:sz w:val="22"/>
          <w:szCs w:val="22"/>
        </w:rPr>
        <w:t>fosse maior</w:t>
      </w:r>
      <w:r w:rsidR="008A4CDD" w:rsidRPr="004564F4">
        <w:rPr>
          <w:sz w:val="22"/>
          <w:szCs w:val="22"/>
        </w:rPr>
        <w:t xml:space="preserve">. </w:t>
      </w:r>
      <w:r w:rsidR="00EE69F0" w:rsidRPr="004564F4">
        <w:rPr>
          <w:sz w:val="22"/>
          <w:szCs w:val="22"/>
        </w:rPr>
        <w:t>Fazíamos</w:t>
      </w:r>
      <w:r w:rsidR="008A4CDD" w:rsidRPr="004564F4">
        <w:rPr>
          <w:sz w:val="22"/>
          <w:szCs w:val="22"/>
        </w:rPr>
        <w:t xml:space="preserve"> uma organização que casava com o cronograma apresentado ao cliente</w:t>
      </w:r>
      <w:r w:rsidR="00EE69F0" w:rsidRPr="004564F4">
        <w:rPr>
          <w:sz w:val="22"/>
          <w:szCs w:val="22"/>
        </w:rPr>
        <w:t>. T</w:t>
      </w:r>
      <w:r w:rsidR="008A4CDD" w:rsidRPr="004564F4">
        <w:rPr>
          <w:sz w:val="22"/>
          <w:szCs w:val="22"/>
        </w:rPr>
        <w:t xml:space="preserve">oda semana </w:t>
      </w:r>
      <w:r w:rsidR="00EE69F0" w:rsidRPr="004564F4">
        <w:rPr>
          <w:sz w:val="22"/>
          <w:szCs w:val="22"/>
        </w:rPr>
        <w:t xml:space="preserve">o </w:t>
      </w:r>
      <w:r w:rsidR="008A4CDD" w:rsidRPr="004564F4">
        <w:rPr>
          <w:sz w:val="22"/>
          <w:szCs w:val="22"/>
        </w:rPr>
        <w:t>status report com</w:t>
      </w:r>
      <w:r w:rsidR="00EE69F0" w:rsidRPr="004564F4">
        <w:rPr>
          <w:sz w:val="22"/>
          <w:szCs w:val="22"/>
        </w:rPr>
        <w:t xml:space="preserve"> </w:t>
      </w:r>
      <w:r w:rsidR="008A4CDD" w:rsidRPr="004564F4">
        <w:rPr>
          <w:sz w:val="22"/>
          <w:szCs w:val="22"/>
        </w:rPr>
        <w:t xml:space="preserve">o cliente, eu </w:t>
      </w:r>
      <w:r w:rsidR="00EE69F0" w:rsidRPr="004564F4">
        <w:rPr>
          <w:sz w:val="22"/>
          <w:szCs w:val="22"/>
        </w:rPr>
        <w:t>tratava</w:t>
      </w:r>
      <w:r w:rsidR="008A4CDD" w:rsidRPr="004564F4">
        <w:rPr>
          <w:sz w:val="22"/>
          <w:szCs w:val="22"/>
        </w:rPr>
        <w:t xml:space="preserve"> como uma Review</w:t>
      </w:r>
      <w:r w:rsidR="00EE69F0" w:rsidRPr="004564F4">
        <w:rPr>
          <w:sz w:val="22"/>
          <w:szCs w:val="22"/>
        </w:rPr>
        <w:t xml:space="preserve">, onde apresentava o que desenvolvemos na </w:t>
      </w:r>
      <w:r w:rsidR="00CB2950">
        <w:rPr>
          <w:sz w:val="22"/>
          <w:szCs w:val="22"/>
        </w:rPr>
        <w:t>s</w:t>
      </w:r>
      <w:r w:rsidR="00EE69F0" w:rsidRPr="004564F4">
        <w:rPr>
          <w:sz w:val="22"/>
          <w:szCs w:val="22"/>
        </w:rPr>
        <w:t>print anterior, e discutíamos possíveis alterações ou adequações no backlog</w:t>
      </w:r>
      <w:r w:rsidR="008A4CDD" w:rsidRPr="004564F4">
        <w:rPr>
          <w:sz w:val="22"/>
          <w:szCs w:val="22"/>
        </w:rPr>
        <w:t xml:space="preserve">. </w:t>
      </w:r>
      <w:r w:rsidR="00B81ABD" w:rsidRPr="004564F4">
        <w:rPr>
          <w:sz w:val="22"/>
          <w:szCs w:val="22"/>
        </w:rPr>
        <w:t xml:space="preserve">Além de </w:t>
      </w:r>
      <w:r w:rsidR="00B81ABD" w:rsidRPr="004564F4">
        <w:rPr>
          <w:sz w:val="22"/>
          <w:szCs w:val="22"/>
        </w:rPr>
        <w:lastRenderedPageBreak/>
        <w:t>ajudar no dia a dia e facilitar as reuniões</w:t>
      </w:r>
      <w:r w:rsidR="008A4CDD" w:rsidRPr="004564F4">
        <w:rPr>
          <w:sz w:val="22"/>
          <w:szCs w:val="22"/>
        </w:rPr>
        <w:t>,</w:t>
      </w:r>
      <w:r w:rsidR="00B81ABD" w:rsidRPr="004564F4">
        <w:rPr>
          <w:sz w:val="22"/>
          <w:szCs w:val="22"/>
        </w:rPr>
        <w:t xml:space="preserve"> eu estava sempre monitorando as métricas dos projetos (Lead Time e Cicle Time) para as tomadas de decisões e verifica</w:t>
      </w:r>
      <w:r w:rsidR="00CB2950">
        <w:rPr>
          <w:sz w:val="22"/>
          <w:szCs w:val="22"/>
        </w:rPr>
        <w:t>ndo</w:t>
      </w:r>
      <w:r w:rsidR="00B81ABD" w:rsidRPr="004564F4">
        <w:rPr>
          <w:sz w:val="22"/>
          <w:szCs w:val="22"/>
        </w:rPr>
        <w:t xml:space="preserve"> possíveis problemas ou melhorias no desempenho da equipe, e caso necessário realizava</w:t>
      </w:r>
      <w:r w:rsidR="008A4CDD" w:rsidRPr="004564F4">
        <w:rPr>
          <w:sz w:val="22"/>
          <w:szCs w:val="22"/>
        </w:rPr>
        <w:t xml:space="preserve"> atividades de team build, 1:1, feedbacks.</w:t>
      </w:r>
      <w:r w:rsidR="00B81ABD" w:rsidRPr="004564F4">
        <w:rPr>
          <w:sz w:val="22"/>
          <w:szCs w:val="22"/>
        </w:rPr>
        <w:t xml:space="preserve"> Os feedbacks sempre foram constantes em minhas equipes, pois sempre gostei de trabalhar muito próximo das pessoas.</w:t>
      </w:r>
    </w:p>
    <w:p w14:paraId="6849A9B5" w14:textId="28ECC183" w:rsidR="008A4CDD" w:rsidRPr="004564F4" w:rsidRDefault="00B81ABD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 xml:space="preserve">Com o sucesso dos </w:t>
      </w:r>
      <w:r w:rsidR="008A4CDD" w:rsidRPr="004564F4">
        <w:rPr>
          <w:sz w:val="22"/>
          <w:szCs w:val="22"/>
        </w:rPr>
        <w:t>projetos Argentina, no segundo ano nos</w:t>
      </w:r>
      <w:r w:rsidRPr="004564F4">
        <w:rPr>
          <w:sz w:val="22"/>
          <w:szCs w:val="22"/>
        </w:rPr>
        <w:t xml:space="preserve"> foi</w:t>
      </w:r>
      <w:r w:rsidR="008A4CDD" w:rsidRPr="004564F4">
        <w:rPr>
          <w:sz w:val="22"/>
          <w:szCs w:val="22"/>
        </w:rPr>
        <w:t xml:space="preserve"> passado um projeto que estava parado com outra consultoria</w:t>
      </w:r>
      <w:r w:rsidRPr="004564F4">
        <w:rPr>
          <w:sz w:val="22"/>
          <w:szCs w:val="22"/>
        </w:rPr>
        <w:t xml:space="preserve"> há mais de um ano</w:t>
      </w:r>
      <w:r w:rsidR="008A4CDD" w:rsidRPr="004564F4">
        <w:rPr>
          <w:sz w:val="22"/>
          <w:szCs w:val="22"/>
        </w:rPr>
        <w:t xml:space="preserve">, era um projeto de logística, </w:t>
      </w:r>
      <w:r w:rsidR="00D822CC">
        <w:rPr>
          <w:sz w:val="22"/>
          <w:szCs w:val="22"/>
        </w:rPr>
        <w:t xml:space="preserve">também </w:t>
      </w:r>
      <w:r w:rsidR="008A4CDD" w:rsidRPr="004564F4">
        <w:rPr>
          <w:sz w:val="22"/>
          <w:szCs w:val="22"/>
        </w:rPr>
        <w:t xml:space="preserve">muito importante para a companhia. </w:t>
      </w:r>
      <w:r w:rsidRPr="004564F4">
        <w:rPr>
          <w:sz w:val="22"/>
          <w:szCs w:val="22"/>
        </w:rPr>
        <w:t>Fui escolhido para ser o GP desse projeto. Ele</w:t>
      </w:r>
      <w:r w:rsidR="008A4CDD" w:rsidRPr="004564F4">
        <w:rPr>
          <w:sz w:val="22"/>
          <w:szCs w:val="22"/>
        </w:rPr>
        <w:t xml:space="preserve"> </w:t>
      </w:r>
      <w:r w:rsidRPr="004564F4">
        <w:rPr>
          <w:sz w:val="22"/>
          <w:szCs w:val="22"/>
        </w:rPr>
        <w:t>passou de</w:t>
      </w:r>
      <w:r w:rsidR="008A4CDD" w:rsidRPr="004564F4">
        <w:rPr>
          <w:sz w:val="22"/>
          <w:szCs w:val="22"/>
        </w:rPr>
        <w:t xml:space="preserve"> 9 mil horas, levou </w:t>
      </w:r>
      <w:r w:rsidRPr="004564F4">
        <w:rPr>
          <w:sz w:val="22"/>
          <w:szCs w:val="22"/>
        </w:rPr>
        <w:t>pouco mais de um</w:t>
      </w:r>
      <w:r w:rsidR="008A4CDD" w:rsidRPr="004564F4">
        <w:rPr>
          <w:sz w:val="22"/>
          <w:szCs w:val="22"/>
        </w:rPr>
        <w:t xml:space="preserve"> ano para ser </w:t>
      </w:r>
      <w:r w:rsidRPr="004564F4">
        <w:rPr>
          <w:sz w:val="22"/>
          <w:szCs w:val="22"/>
        </w:rPr>
        <w:t>concluído</w:t>
      </w:r>
      <w:r w:rsidR="008A4CDD" w:rsidRPr="004564F4">
        <w:rPr>
          <w:sz w:val="22"/>
          <w:szCs w:val="22"/>
        </w:rPr>
        <w:t xml:space="preserve"> e </w:t>
      </w:r>
      <w:r w:rsidR="003D05F8">
        <w:rPr>
          <w:sz w:val="22"/>
          <w:szCs w:val="22"/>
        </w:rPr>
        <w:t xml:space="preserve">também </w:t>
      </w:r>
      <w:r w:rsidR="008A4CDD" w:rsidRPr="004564F4">
        <w:rPr>
          <w:sz w:val="22"/>
          <w:szCs w:val="22"/>
        </w:rPr>
        <w:t>foi um sucesso.</w:t>
      </w:r>
    </w:p>
    <w:p w14:paraId="05421DF0" w14:textId="0391668F" w:rsidR="00EF2321" w:rsidRPr="004564F4" w:rsidRDefault="00EF2321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>Em junho/202</w:t>
      </w:r>
      <w:r w:rsidR="00B81ABD" w:rsidRPr="004564F4">
        <w:rPr>
          <w:sz w:val="22"/>
          <w:szCs w:val="22"/>
        </w:rPr>
        <w:t>1</w:t>
      </w:r>
      <w:r w:rsidRPr="004564F4">
        <w:rPr>
          <w:sz w:val="22"/>
          <w:szCs w:val="22"/>
        </w:rPr>
        <w:t xml:space="preserve"> </w:t>
      </w:r>
      <w:r w:rsidR="003D05F8">
        <w:rPr>
          <w:sz w:val="22"/>
          <w:szCs w:val="22"/>
        </w:rPr>
        <w:t xml:space="preserve">eu </w:t>
      </w:r>
      <w:r w:rsidRPr="004564F4">
        <w:rPr>
          <w:sz w:val="22"/>
          <w:szCs w:val="22"/>
        </w:rPr>
        <w:t xml:space="preserve">recebi uma proposta </w:t>
      </w:r>
      <w:r w:rsidR="009E62EF">
        <w:rPr>
          <w:sz w:val="22"/>
          <w:szCs w:val="22"/>
        </w:rPr>
        <w:t xml:space="preserve">da Essence, </w:t>
      </w:r>
      <w:r w:rsidRPr="004564F4">
        <w:rPr>
          <w:sz w:val="22"/>
          <w:szCs w:val="22"/>
        </w:rPr>
        <w:t xml:space="preserve">de uma pessoa que trabalhou comigo na Luxfacta, </w:t>
      </w:r>
      <w:r w:rsidR="00CB2950">
        <w:rPr>
          <w:sz w:val="22"/>
          <w:szCs w:val="22"/>
        </w:rPr>
        <w:t>eles</w:t>
      </w:r>
      <w:r w:rsidR="00CB2950" w:rsidRPr="004564F4">
        <w:rPr>
          <w:sz w:val="22"/>
          <w:szCs w:val="22"/>
        </w:rPr>
        <w:t xml:space="preserve"> </w:t>
      </w:r>
      <w:r w:rsidRPr="004564F4">
        <w:rPr>
          <w:sz w:val="22"/>
          <w:szCs w:val="22"/>
        </w:rPr>
        <w:t xml:space="preserve">estavam precisando de um líder para organizar os projetos, implantar </w:t>
      </w:r>
      <w:r w:rsidR="00A97985" w:rsidRPr="004564F4">
        <w:rPr>
          <w:sz w:val="22"/>
          <w:szCs w:val="22"/>
        </w:rPr>
        <w:t>processos etc.</w:t>
      </w:r>
      <w:r w:rsidRPr="004564F4">
        <w:rPr>
          <w:sz w:val="22"/>
          <w:szCs w:val="22"/>
        </w:rPr>
        <w:t xml:space="preserve"> Achei que era o momento de sair</w:t>
      </w:r>
      <w:r w:rsidR="00CB2950">
        <w:rPr>
          <w:sz w:val="22"/>
          <w:szCs w:val="22"/>
        </w:rPr>
        <w:t xml:space="preserve"> e</w:t>
      </w:r>
      <w:r w:rsidRPr="004564F4">
        <w:rPr>
          <w:sz w:val="22"/>
          <w:szCs w:val="22"/>
        </w:rPr>
        <w:t xml:space="preserve"> aceitei.</w:t>
      </w:r>
    </w:p>
    <w:p w14:paraId="64AFA4A5" w14:textId="7C1820BD" w:rsidR="00EF2321" w:rsidRPr="004564F4" w:rsidRDefault="00EF2321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 xml:space="preserve">Entrei na </w:t>
      </w:r>
      <w:r w:rsidR="003D05F8">
        <w:rPr>
          <w:sz w:val="22"/>
          <w:szCs w:val="22"/>
        </w:rPr>
        <w:t>E</w:t>
      </w:r>
      <w:r w:rsidRPr="004564F4">
        <w:rPr>
          <w:sz w:val="22"/>
          <w:szCs w:val="22"/>
        </w:rPr>
        <w:t>ssence trabalha</w:t>
      </w:r>
      <w:r w:rsidR="00B81ABD" w:rsidRPr="004564F4">
        <w:rPr>
          <w:sz w:val="22"/>
          <w:szCs w:val="22"/>
        </w:rPr>
        <w:t>ndo</w:t>
      </w:r>
      <w:r w:rsidRPr="004564F4">
        <w:rPr>
          <w:sz w:val="22"/>
          <w:szCs w:val="22"/>
        </w:rPr>
        <w:t xml:space="preserve"> em uma empresa braço d</w:t>
      </w:r>
      <w:r w:rsidR="00B81ABD" w:rsidRPr="004564F4">
        <w:rPr>
          <w:sz w:val="22"/>
          <w:szCs w:val="22"/>
        </w:rPr>
        <w:t>eles</w:t>
      </w:r>
      <w:r w:rsidRPr="004564F4">
        <w:rPr>
          <w:sz w:val="22"/>
          <w:szCs w:val="22"/>
        </w:rPr>
        <w:t xml:space="preserve"> como GP de um produto para construtoras e incorporadoras </w:t>
      </w:r>
      <w:r w:rsidR="009D4E2B" w:rsidRPr="004564F4">
        <w:rPr>
          <w:sz w:val="22"/>
          <w:szCs w:val="22"/>
        </w:rPr>
        <w:t>que contava com duas equipes,</w:t>
      </w:r>
      <w:r w:rsidRPr="004564F4">
        <w:rPr>
          <w:sz w:val="22"/>
          <w:szCs w:val="22"/>
        </w:rPr>
        <w:t xml:space="preserve"> uma de sustentação e outra de projeto. Quando cheguei, </w:t>
      </w:r>
      <w:r w:rsidR="009D4E2B" w:rsidRPr="004564F4">
        <w:rPr>
          <w:sz w:val="22"/>
          <w:szCs w:val="22"/>
        </w:rPr>
        <w:t>passei</w:t>
      </w:r>
      <w:r w:rsidRPr="004564F4">
        <w:rPr>
          <w:sz w:val="22"/>
          <w:szCs w:val="22"/>
        </w:rPr>
        <w:t xml:space="preserve"> alguns meses analisando como funcionavam as coisas,</w:t>
      </w:r>
      <w:r w:rsidR="009D4E2B" w:rsidRPr="004564F4">
        <w:rPr>
          <w:sz w:val="22"/>
          <w:szCs w:val="22"/>
        </w:rPr>
        <w:t xml:space="preserve"> como era a cultura da empresa,</w:t>
      </w:r>
      <w:r w:rsidRPr="004564F4">
        <w:rPr>
          <w:sz w:val="22"/>
          <w:szCs w:val="22"/>
        </w:rPr>
        <w:t xml:space="preserve"> identificando com os colaboradores quais as maiores dores e gaps</w:t>
      </w:r>
      <w:r w:rsidR="009D4E2B" w:rsidRPr="004564F4">
        <w:rPr>
          <w:sz w:val="22"/>
          <w:szCs w:val="22"/>
        </w:rPr>
        <w:t xml:space="preserve"> (utilizando técnicas do Flaps Model Thinking)</w:t>
      </w:r>
      <w:r w:rsidRPr="004564F4">
        <w:rPr>
          <w:sz w:val="22"/>
          <w:szCs w:val="22"/>
        </w:rPr>
        <w:t>. Trouxemos pessoas mais experientes, montamos uma equipe maior</w:t>
      </w:r>
      <w:r w:rsidR="009D4E2B" w:rsidRPr="004564F4">
        <w:rPr>
          <w:sz w:val="22"/>
          <w:szCs w:val="22"/>
        </w:rPr>
        <w:t xml:space="preserve">, </w:t>
      </w:r>
      <w:r w:rsidRPr="004564F4">
        <w:rPr>
          <w:sz w:val="22"/>
          <w:szCs w:val="22"/>
        </w:rPr>
        <w:t>começamos a realizar reuniões</w:t>
      </w:r>
      <w:r w:rsidR="009D4E2B" w:rsidRPr="004564F4">
        <w:rPr>
          <w:sz w:val="22"/>
          <w:szCs w:val="22"/>
        </w:rPr>
        <w:t xml:space="preserve"> frequentes</w:t>
      </w:r>
      <w:r w:rsidRPr="004564F4">
        <w:rPr>
          <w:sz w:val="22"/>
          <w:szCs w:val="22"/>
        </w:rPr>
        <w:t xml:space="preserve">, e </w:t>
      </w:r>
      <w:r w:rsidR="009D4E2B" w:rsidRPr="004564F4">
        <w:rPr>
          <w:sz w:val="22"/>
          <w:szCs w:val="22"/>
        </w:rPr>
        <w:t xml:space="preserve">identificamos que </w:t>
      </w:r>
      <w:r w:rsidRPr="004564F4">
        <w:rPr>
          <w:sz w:val="22"/>
          <w:szCs w:val="22"/>
        </w:rPr>
        <w:t xml:space="preserve">o maior problema era </w:t>
      </w:r>
      <w:r w:rsidR="00BE4CF0">
        <w:rPr>
          <w:sz w:val="22"/>
          <w:szCs w:val="22"/>
        </w:rPr>
        <w:t xml:space="preserve">a </w:t>
      </w:r>
      <w:r w:rsidRPr="004564F4">
        <w:rPr>
          <w:sz w:val="22"/>
          <w:szCs w:val="22"/>
        </w:rPr>
        <w:t>falta de processo.</w:t>
      </w:r>
    </w:p>
    <w:p w14:paraId="58F46FF3" w14:textId="32C2559E" w:rsidR="00EF2321" w:rsidRPr="004564F4" w:rsidRDefault="009D4E2B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>Iniciamos nossa transformação pela equipe de sustentação, e e</w:t>
      </w:r>
      <w:r w:rsidR="00EF2321" w:rsidRPr="004564F4">
        <w:rPr>
          <w:sz w:val="22"/>
          <w:szCs w:val="22"/>
        </w:rPr>
        <w:t>m novembro/2021, começamos a trabalhar com Kanban, desde a abertura do chamado pelo cliente, até a entrega final dele.</w:t>
      </w:r>
    </w:p>
    <w:p w14:paraId="7DDC33C9" w14:textId="44ACEA9C" w:rsidR="00EF2321" w:rsidRPr="004564F4" w:rsidRDefault="009D4E2B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>Possuíamos</w:t>
      </w:r>
      <w:r w:rsidR="00EF2321" w:rsidRPr="004564F4">
        <w:rPr>
          <w:sz w:val="22"/>
          <w:szCs w:val="22"/>
        </w:rPr>
        <w:t xml:space="preserve"> um fluxo definido, realizávamos as kanban meeting (daily), as replanishiments, </w:t>
      </w:r>
      <w:r w:rsidRPr="004564F4">
        <w:rPr>
          <w:sz w:val="22"/>
          <w:szCs w:val="22"/>
        </w:rPr>
        <w:t xml:space="preserve">retrospectivas </w:t>
      </w:r>
      <w:r w:rsidR="00EF2321" w:rsidRPr="004564F4">
        <w:rPr>
          <w:sz w:val="22"/>
          <w:szCs w:val="22"/>
        </w:rPr>
        <w:t>e tudo estava funcionando</w:t>
      </w:r>
      <w:r w:rsidRPr="004564F4">
        <w:rPr>
          <w:sz w:val="22"/>
          <w:szCs w:val="22"/>
        </w:rPr>
        <w:t xml:space="preserve"> e evoluindo</w:t>
      </w:r>
      <w:r w:rsidR="00EF2321" w:rsidRPr="004564F4">
        <w:rPr>
          <w:sz w:val="22"/>
          <w:szCs w:val="22"/>
        </w:rPr>
        <w:t xml:space="preserve">, porém era esperado que o número de chamados levaria </w:t>
      </w:r>
      <w:r w:rsidR="00CB2950">
        <w:rPr>
          <w:sz w:val="22"/>
          <w:szCs w:val="22"/>
        </w:rPr>
        <w:t>um tempo</w:t>
      </w:r>
      <w:r w:rsidR="00EF2321" w:rsidRPr="004564F4">
        <w:rPr>
          <w:sz w:val="22"/>
          <w:szCs w:val="22"/>
        </w:rPr>
        <w:t xml:space="preserve"> para </w:t>
      </w:r>
      <w:r w:rsidR="005E275B" w:rsidRPr="004564F4">
        <w:rPr>
          <w:sz w:val="22"/>
          <w:szCs w:val="22"/>
        </w:rPr>
        <w:t>começar a baixar (que seria o tempo para a equipe e cliente se familiarizarem com os processos novos).</w:t>
      </w:r>
    </w:p>
    <w:p w14:paraId="4AD146C7" w14:textId="2F92E32E" w:rsidR="009D4E2B" w:rsidRPr="004564F4" w:rsidRDefault="009D4E2B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 xml:space="preserve">Realizava a </w:t>
      </w:r>
      <w:r w:rsidR="00A97985" w:rsidRPr="004564F4">
        <w:rPr>
          <w:sz w:val="22"/>
          <w:szCs w:val="22"/>
        </w:rPr>
        <w:t>análise</w:t>
      </w:r>
      <w:r w:rsidRPr="004564F4">
        <w:rPr>
          <w:sz w:val="22"/>
          <w:szCs w:val="22"/>
        </w:rPr>
        <w:t xml:space="preserve"> diária das métricas, utilizando além dos Lead Times e Cycle Time, também as métricas de CFD e Troughput, para ter maior visibilidade e também tomar ações mais rápidas, caso necessário.</w:t>
      </w:r>
    </w:p>
    <w:p w14:paraId="15CBC473" w14:textId="04D3A591" w:rsidR="005E275B" w:rsidRPr="004564F4" w:rsidRDefault="005E275B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>Estava rodando muito bem, os desenvolvedores aumenta</w:t>
      </w:r>
      <w:r w:rsidR="009D4E2B" w:rsidRPr="004564F4">
        <w:rPr>
          <w:sz w:val="22"/>
          <w:szCs w:val="22"/>
        </w:rPr>
        <w:t>ndo</w:t>
      </w:r>
      <w:r w:rsidRPr="004564F4">
        <w:rPr>
          <w:sz w:val="22"/>
          <w:szCs w:val="22"/>
        </w:rPr>
        <w:t xml:space="preserve"> o número de </w:t>
      </w:r>
      <w:r w:rsidR="009D4E2B" w:rsidRPr="004564F4">
        <w:rPr>
          <w:sz w:val="22"/>
          <w:szCs w:val="22"/>
        </w:rPr>
        <w:t>horas</w:t>
      </w:r>
      <w:r w:rsidRPr="004564F4">
        <w:rPr>
          <w:sz w:val="22"/>
          <w:szCs w:val="22"/>
        </w:rPr>
        <w:t xml:space="preserve"> entregues, porém os clientes começaram a pular o processo seguindo direto </w:t>
      </w:r>
      <w:r w:rsidR="009D4E2B" w:rsidRPr="004564F4">
        <w:rPr>
          <w:sz w:val="22"/>
          <w:szCs w:val="22"/>
        </w:rPr>
        <w:t>para a</w:t>
      </w:r>
      <w:r w:rsidRPr="004564F4">
        <w:rPr>
          <w:sz w:val="22"/>
          <w:szCs w:val="22"/>
        </w:rPr>
        <w:t xml:space="preserve"> diretoria, </w:t>
      </w:r>
      <w:r w:rsidR="003D5A57">
        <w:rPr>
          <w:sz w:val="22"/>
          <w:szCs w:val="22"/>
        </w:rPr>
        <w:t>o que começou a gerar um ruído no time e no processo</w:t>
      </w:r>
      <w:r w:rsidRPr="004564F4">
        <w:rPr>
          <w:sz w:val="22"/>
          <w:szCs w:val="22"/>
        </w:rPr>
        <w:t xml:space="preserve">. Isso </w:t>
      </w:r>
      <w:r w:rsidR="00F32070">
        <w:rPr>
          <w:sz w:val="22"/>
          <w:szCs w:val="22"/>
        </w:rPr>
        <w:t xml:space="preserve">infelizmente </w:t>
      </w:r>
      <w:r w:rsidRPr="004564F4">
        <w:rPr>
          <w:sz w:val="22"/>
          <w:szCs w:val="22"/>
        </w:rPr>
        <w:t xml:space="preserve">influenciou </w:t>
      </w:r>
      <w:r w:rsidR="00A97985" w:rsidRPr="004564F4">
        <w:rPr>
          <w:sz w:val="22"/>
          <w:szCs w:val="22"/>
        </w:rPr>
        <w:t xml:space="preserve">negativamente </w:t>
      </w:r>
      <w:r w:rsidRPr="004564F4">
        <w:rPr>
          <w:sz w:val="22"/>
          <w:szCs w:val="22"/>
        </w:rPr>
        <w:t xml:space="preserve">no trabalho e achei que seria melhor não continuar, pois na reunião da equipe estávamos todos alinhados, e dias depois a diretoria acabava </w:t>
      </w:r>
      <w:r w:rsidR="00116F79">
        <w:rPr>
          <w:sz w:val="22"/>
          <w:szCs w:val="22"/>
        </w:rPr>
        <w:t>mudando o processo</w:t>
      </w:r>
      <w:r w:rsidR="00A97985" w:rsidRPr="004564F4">
        <w:rPr>
          <w:sz w:val="22"/>
          <w:szCs w:val="22"/>
        </w:rPr>
        <w:t xml:space="preserve"> e isso não era bem-visto pela equipe</w:t>
      </w:r>
      <w:r w:rsidRPr="004564F4">
        <w:rPr>
          <w:sz w:val="22"/>
          <w:szCs w:val="22"/>
        </w:rPr>
        <w:t>.</w:t>
      </w:r>
    </w:p>
    <w:p w14:paraId="12C6A145" w14:textId="342B5C4A" w:rsidR="005E275B" w:rsidRPr="004564F4" w:rsidRDefault="00A97985" w:rsidP="004564F4">
      <w:pPr>
        <w:spacing w:after="120" w:line="360" w:lineRule="auto"/>
        <w:ind w:left="170" w:firstLine="709"/>
        <w:jc w:val="both"/>
        <w:rPr>
          <w:sz w:val="22"/>
          <w:szCs w:val="22"/>
        </w:rPr>
      </w:pPr>
      <w:r w:rsidRPr="004564F4">
        <w:rPr>
          <w:sz w:val="22"/>
          <w:szCs w:val="22"/>
        </w:rPr>
        <w:t>Tomei a decisão de sair</w:t>
      </w:r>
      <w:r w:rsidR="00116F79">
        <w:rPr>
          <w:sz w:val="22"/>
          <w:szCs w:val="22"/>
        </w:rPr>
        <w:t xml:space="preserve"> em </w:t>
      </w:r>
      <w:r w:rsidR="00BD36D4">
        <w:rPr>
          <w:sz w:val="22"/>
          <w:szCs w:val="22"/>
        </w:rPr>
        <w:t>janeiro</w:t>
      </w:r>
      <w:r w:rsidR="005E275B" w:rsidRPr="004564F4">
        <w:rPr>
          <w:sz w:val="22"/>
          <w:szCs w:val="22"/>
        </w:rPr>
        <w:t>, desde então estou me dedicando aos estudos, tirei a certificação PSM I, estou lendo vários livros, participo de comunidades ágeis e buscando uma nova oportunidade.</w:t>
      </w:r>
    </w:p>
    <w:p w14:paraId="5D6DB867" w14:textId="0FCB83EA" w:rsidR="00D75399" w:rsidRPr="004564F4" w:rsidRDefault="00D75399" w:rsidP="005E275B">
      <w:pPr>
        <w:jc w:val="both"/>
        <w:rPr>
          <w:sz w:val="22"/>
          <w:szCs w:val="22"/>
        </w:rPr>
      </w:pPr>
      <w:r w:rsidRPr="004564F4">
        <w:rPr>
          <w:sz w:val="22"/>
          <w:szCs w:val="22"/>
        </w:rPr>
        <w:t xml:space="preserve"> </w:t>
      </w:r>
    </w:p>
    <w:sectPr w:rsidR="00D75399" w:rsidRPr="004564F4" w:rsidSect="004564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9A"/>
    <w:rsid w:val="000D6AC2"/>
    <w:rsid w:val="00116F79"/>
    <w:rsid w:val="00120551"/>
    <w:rsid w:val="001C3DE6"/>
    <w:rsid w:val="00202A1B"/>
    <w:rsid w:val="0023585E"/>
    <w:rsid w:val="0027281B"/>
    <w:rsid w:val="00326650"/>
    <w:rsid w:val="003D05F8"/>
    <w:rsid w:val="003D5A57"/>
    <w:rsid w:val="004564F4"/>
    <w:rsid w:val="00584CD4"/>
    <w:rsid w:val="005E275B"/>
    <w:rsid w:val="005E4649"/>
    <w:rsid w:val="00837E06"/>
    <w:rsid w:val="008A4CDD"/>
    <w:rsid w:val="009D4E2B"/>
    <w:rsid w:val="009E62EF"/>
    <w:rsid w:val="00A8789A"/>
    <w:rsid w:val="00A97985"/>
    <w:rsid w:val="00B81ABD"/>
    <w:rsid w:val="00B90A23"/>
    <w:rsid w:val="00BD36D4"/>
    <w:rsid w:val="00BE4CF0"/>
    <w:rsid w:val="00BF1477"/>
    <w:rsid w:val="00BF2A66"/>
    <w:rsid w:val="00CB2950"/>
    <w:rsid w:val="00D169C6"/>
    <w:rsid w:val="00D75399"/>
    <w:rsid w:val="00D822CC"/>
    <w:rsid w:val="00EC4BE4"/>
    <w:rsid w:val="00EE57A6"/>
    <w:rsid w:val="00EE69F0"/>
    <w:rsid w:val="00EF2321"/>
    <w:rsid w:val="00F32070"/>
    <w:rsid w:val="00F5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174CFE"/>
  <w15:chartTrackingRefBased/>
  <w15:docId w15:val="{3F58FC91-4D90-DC4B-9143-5CD4232F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1C3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51A048-E53C-AA46-A522-DAEFB7688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994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Ragghi</dc:creator>
  <cp:keywords/>
  <dc:description/>
  <cp:lastModifiedBy>Gustavo Ragghi</cp:lastModifiedBy>
  <cp:revision>5</cp:revision>
  <cp:lastPrinted>2022-04-12T14:21:00Z</cp:lastPrinted>
  <dcterms:created xsi:type="dcterms:W3CDTF">2022-04-12T15:28:00Z</dcterms:created>
  <dcterms:modified xsi:type="dcterms:W3CDTF">2022-04-13T14:15:00Z</dcterms:modified>
</cp:coreProperties>
</file>